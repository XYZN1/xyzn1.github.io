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F4C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D1F2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HTML5</w:t>
      </w:r>
    </w:p>
    <w:p w14:paraId="50007C23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本词条由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“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科普中国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”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科学百科词条编写与应用工作项目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审核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14:paraId="3DA72946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是构建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内容的一种语言描述方式。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是互联网的下一代标准，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是构建以及呈现互联网内容的一种语言方式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．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被认为是互联网的核心技术之一。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产生于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1990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年，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1997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年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HTML4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成为互联网标准，并广泛应用于互联网应用的开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发。</w:t>
      </w:r>
    </w:p>
    <w:p w14:paraId="50E7451C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是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中核心语言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的规范，</w:t>
      </w:r>
      <w:r w:rsidRPr="00ED1F2E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7"/>
          <w:szCs w:val="27"/>
        </w:rPr>
        <w:t>用户使用任何手段进行网页浏览时看到的内容原本都是</w:t>
      </w:r>
      <w:r w:rsidRPr="00ED1F2E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7"/>
          <w:szCs w:val="27"/>
        </w:rPr>
        <w:t>HTML</w:t>
      </w:r>
      <w:r w:rsidRPr="00ED1F2E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7"/>
          <w:szCs w:val="27"/>
        </w:rPr>
        <w:t>格式的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，在浏览器中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通过一些技术处理将其转换成为了可识别的信息。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在从前</w:t>
      </w:r>
      <w:del w:id="0" w:author="Unknown">
        <w:r w:rsidRPr="00ED1F2E">
          <w:rPr>
            <w:rFonts w:ascii="Helvetica" w:eastAsia="宋体" w:hAnsi="Helvetica" w:cs="Helvetica"/>
            <w:color w:val="000000"/>
            <w:kern w:val="0"/>
            <w:sz w:val="27"/>
            <w:szCs w:val="27"/>
          </w:rPr>
          <w:delText>HTML4.01</w:delText>
        </w:r>
      </w:del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的基础上进行了一定的改进，虽然技术人员在开发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过程中可能不会将这些新技术投入应用，但是对于该种技术的新特性，网站开发技术人员是必须要有所了解的。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  <w:vertAlign w:val="superscript"/>
        </w:rPr>
        <w:t>[1-2]</w:t>
      </w:r>
    </w:p>
    <w:p w14:paraId="5353257A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D1F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Html5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的新特性</w:t>
      </w:r>
    </w:p>
    <w:p w14:paraId="37D19F26" w14:textId="77777777" w:rsidR="00ED1F2E" w:rsidRPr="00ED1F2E" w:rsidRDefault="00ED1F2E" w:rsidP="00ED1F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F2E">
        <w:rPr>
          <w:rFonts w:ascii="宋体" w:eastAsia="宋体" w:hAnsi="宋体" w:cs="宋体"/>
          <w:kern w:val="0"/>
          <w:sz w:val="24"/>
          <w:szCs w:val="24"/>
        </w:rPr>
        <w:pict w14:anchorId="65EA515A">
          <v:rect id="_x0000_i1025" style="width:0;height:1.5pt" o:hralign="center" o:hrstd="t" o:hrnoshade="t" o:hr="t" fillcolor="black" stroked="f"/>
        </w:pict>
      </w:r>
    </w:p>
    <w:p w14:paraId="7FD348DF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将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带入一个成熟的应用平台，在这个平台上，</w:t>
      </w: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视频、音频、图像、动画以及与设备的交互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都进行了规范。</w:t>
      </w:r>
    </w:p>
    <w:p w14:paraId="679F8B92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智能表单</w:t>
      </w:r>
    </w:p>
    <w:p w14:paraId="6EBA43EA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表单是实现用户与页面后台交互主要组成部分，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在表单的设计上功能更加强大。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input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类型和属性的多样性大大地增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强了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可表达的表单形式，再加上新增加的一些表单标签，使得原本需要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JavaScript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来实现的控件，可以直接使用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的表单来实现；一些如内容提示、焦点处理、数据验证等功能，也可以通过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THML5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的智能表单属性标签来完成。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  <w:vertAlign w:val="superscript"/>
        </w:rPr>
        <w:t>[6]</w:t>
      </w:r>
    </w:p>
    <w:p w14:paraId="7ACC6D14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多媒体</w:t>
      </w:r>
    </w:p>
    <w:p w14:paraId="0F8188E3" w14:textId="77777777" w:rsidR="00ED1F2E" w:rsidRPr="00ED1F2E" w:rsidRDefault="00ED1F2E" w:rsidP="00ED1F2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最大特色之一就是支持音频视频，在通过增加了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audio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video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两个标签来实现对多媒体中的音频、视频使用的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支持，只要在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Web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网页中嵌入这两个标签，而无需第三方插件（如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Flash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）就可以实现音视频的播放功能。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对音频、视频</w:t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ED1F2E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文件的支持使得浏览器摆脱了对插件的依赖，加快了页面的加载速度，扩展了互联网多媒体技术的发展空间。</w:t>
      </w:r>
    </w:p>
    <w:p w14:paraId="031C0D5D" w14:textId="77777777" w:rsidR="00812ECB" w:rsidRDefault="00812ECB"/>
    <w:sectPr w:rsidR="0081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21"/>
    <w:rsid w:val="00384321"/>
    <w:rsid w:val="00812ECB"/>
    <w:rsid w:val="00E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7BD8-8296-4DC9-8172-806E89E6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1F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1F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1F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F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1F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1F2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1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1F2E"/>
    <w:rPr>
      <w:b/>
      <w:bCs/>
    </w:rPr>
  </w:style>
  <w:style w:type="character" w:styleId="a5">
    <w:name w:val="Emphasis"/>
    <w:basedOn w:val="a0"/>
    <w:uiPriority w:val="20"/>
    <w:qFormat/>
    <w:rsid w:val="00ED1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3</cp:revision>
  <dcterms:created xsi:type="dcterms:W3CDTF">2023-07-23T10:17:00Z</dcterms:created>
  <dcterms:modified xsi:type="dcterms:W3CDTF">2023-07-23T10:17:00Z</dcterms:modified>
</cp:coreProperties>
</file>